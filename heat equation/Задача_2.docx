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sdt>
      <w:sdtPr>
        <w:tag w:val="goog_rdk_2"/>
      </w:sdtPr>
      <w:sdtContent>
        <w:p w:rsidR="00000000" w:rsidDel="00000000" w:rsidP="00000000" w:rsidRDefault="00000000" w:rsidRPr="00000000" w14:paraId="00000002">
          <w:pPr>
            <w:spacing w:after="120" w:lineRule="auto"/>
            <w:jc w:val="center"/>
            <w:rPr>
              <w:ins w:author="Илья Александрович Лопатин" w:id="0" w:date="2022-04-23T09:27:03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"/>
            </w:sdtPr>
            <w:sdtContent>
              <w:ins w:author="Илья Александрович Лопатин" w:id="0" w:date="2022-04-23T09:27:03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</w:ins>
            </w:sdtContent>
          </w:sdt>
        </w:p>
      </w:sdtContent>
    </w:sdt>
    <w:p w:rsidR="00000000" w:rsidDel="00000000" w:rsidP="00000000" w:rsidRDefault="00000000" w:rsidRPr="00000000" w14:paraId="00000003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№2 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(Решение одномерного однородного уравнения теплопроводности)</w:t>
      </w:r>
    </w:p>
    <w:p w:rsidR="00000000" w:rsidDel="00000000" w:rsidP="00000000" w:rsidRDefault="00000000" w:rsidRPr="00000000" w14:paraId="00000005">
      <w:pPr>
        <w:spacing w:line="36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615180" cy="1865630"/>
            <wp:effectExtent b="0" l="0" r="0" t="0"/>
            <wp:docPr id="61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1865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Стержень длиной </w:t>
      </w:r>
      <w:r w:rsidDel="00000000" w:rsidR="00000000" w:rsidRPr="00000000">
        <w:rPr>
          <w:i w:val="1"/>
          <w:sz w:val="28"/>
          <w:szCs w:val="28"/>
          <w:rtl w:val="0"/>
        </w:rPr>
        <w:t xml:space="preserve">l = 1 </w:t>
      </w:r>
      <w:r w:rsidDel="00000000" w:rsidR="00000000" w:rsidRPr="00000000">
        <w:rPr>
          <w:sz w:val="28"/>
          <w:szCs w:val="28"/>
          <w:rtl w:val="0"/>
        </w:rPr>
        <w:t xml:space="preserve">в момент времени </w:t>
      </w:r>
      <w:r w:rsidDel="00000000" w:rsidR="00000000" w:rsidRPr="00000000">
        <w:rPr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0 </w:t>
      </w:r>
      <w:r w:rsidDel="00000000" w:rsidR="00000000" w:rsidRPr="00000000">
        <w:rPr>
          <w:i w:val="1"/>
          <w:sz w:val="28"/>
          <w:szCs w:val="28"/>
          <w:rtl w:val="0"/>
        </w:rPr>
        <w:t xml:space="preserve">= 0</w:t>
      </w:r>
      <w:r w:rsidDel="00000000" w:rsidR="00000000" w:rsidRPr="00000000">
        <w:rPr>
          <w:sz w:val="28"/>
          <w:szCs w:val="28"/>
          <w:rtl w:val="0"/>
        </w:rPr>
        <w:t xml:space="preserve"> имеет температуру </w:t>
      </w:r>
      <w:r w:rsidDel="00000000" w:rsidR="00000000" w:rsidRPr="00000000">
        <w:rPr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i w:val="1"/>
          <w:sz w:val="28"/>
          <w:szCs w:val="28"/>
          <w:rtl w:val="0"/>
        </w:rPr>
        <w:t xml:space="preserve"> = 1</w:t>
      </w:r>
      <w:r w:rsidDel="00000000" w:rsidR="00000000" w:rsidRPr="00000000">
        <w:rPr>
          <w:sz w:val="28"/>
          <w:szCs w:val="28"/>
          <w:rtl w:val="0"/>
        </w:rPr>
        <w:t xml:space="preserve">. Температура окружающей среды поддерживается равной 0.</w:t>
      </w:r>
    </w:p>
    <w:p w:rsidR="00000000" w:rsidDel="00000000" w:rsidP="00000000" w:rsidRDefault="00000000" w:rsidRPr="00000000" w14:paraId="00000009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Начальное условие: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u(x, 0) = u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Граничное условие: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u(0, t) = u(l, t) = 0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решить одномерное однородное уравнение теплопроводности вида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946955" cy="527417"/>
            <wp:effectExtent b="0" l="0" r="0" t="0"/>
            <wp:docPr id="615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955" cy="527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разностная аппроксимация которого имеет вид</w:t>
      </w:r>
    </w:p>
    <w:p w:rsidR="00000000" w:rsidDel="00000000" w:rsidP="00000000" w:rsidRDefault="00000000" w:rsidRPr="00000000" w14:paraId="0000000E">
      <w:pPr>
        <w:spacing w:line="360" w:lineRule="auto"/>
        <w:ind w:firstLine="567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650134" cy="580369"/>
            <wp:effectExtent b="0" l="0" r="0" t="0"/>
            <wp:docPr id="61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0134" cy="580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                     (1)</w:t>
      </w:r>
    </w:p>
    <w:p w:rsidR="00000000" w:rsidDel="00000000" w:rsidP="00000000" w:rsidRDefault="00000000" w:rsidRPr="00000000" w14:paraId="0000000F">
      <w:pPr>
        <w:spacing w:line="360" w:lineRule="auto"/>
        <w:ind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0">
      <w:pPr>
        <w:spacing w:line="360" w:lineRule="auto"/>
        <w:ind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Получить распределение температуры вдоль стержня на момент времени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 = 0,1</w:t>
      </w:r>
      <w:r w:rsidDel="00000000" w:rsidR="00000000" w:rsidRPr="00000000">
        <w:rPr>
          <w:b w:val="1"/>
          <w:sz w:val="28"/>
          <w:szCs w:val="28"/>
          <w:rtl w:val="0"/>
        </w:rPr>
        <w:t xml:space="preserve">, используя следующие параметры: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k = 1, h = 0,02; dt = 0,0002 </w:t>
      </w:r>
      <w:r w:rsidDel="00000000" w:rsidR="00000000" w:rsidRPr="00000000">
        <w:rPr>
          <w:b w:val="1"/>
          <w:sz w:val="28"/>
          <w:szCs w:val="28"/>
          <w:rtl w:val="0"/>
        </w:rPr>
        <w:t xml:space="preserve">(см. примечание 1). Вывести на экран значения температуры в 11-ти (включая краевые) точках, т.е. на концах малых отрезков длиной 0,1. Эти значения температуры должны быть получены несколькими процессами.</w:t>
      </w:r>
    </w:p>
    <w:p w:rsidR="00000000" w:rsidDel="00000000" w:rsidP="00000000" w:rsidRDefault="00000000" w:rsidRPr="00000000" w14:paraId="00000011">
      <w:pPr>
        <w:spacing w:line="360" w:lineRule="auto"/>
        <w:ind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Сравнить с точным решением (решаемым в этой же программе):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5" style="width:375.75pt;height:67.5pt" o:ole="" type="#_x0000_t75">
            <v:imagedata r:id="rId1" o:title=""/>
          </v:shape>
          <o:OLEObject DrawAspect="Content" r:id="rId2" ObjectID="_1643619798" ProgID="Equation.DSMT4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Построить на одной координатной плоскости 3 графика зависимости ускорения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b w:val="1"/>
          <w:sz w:val="28"/>
          <w:szCs w:val="28"/>
          <w:rtl w:val="0"/>
        </w:rPr>
        <w:t xml:space="preserve"> от количества процессов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p, </w:t>
      </w:r>
      <w:r w:rsidDel="00000000" w:rsidR="00000000" w:rsidRPr="00000000">
        <w:rPr>
          <w:b w:val="1"/>
          <w:sz w:val="28"/>
          <w:szCs w:val="28"/>
          <w:rtl w:val="0"/>
        </w:rPr>
        <w:t xml:space="preserve">где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 = 1,2,3,…,8-12</w:t>
      </w:r>
      <w:r w:rsidDel="00000000" w:rsidR="00000000" w:rsidRPr="00000000">
        <w:rPr>
          <w:b w:val="1"/>
          <w:sz w:val="28"/>
          <w:szCs w:val="28"/>
          <w:rtl w:val="0"/>
        </w:rPr>
        <w:t xml:space="preserve"> для количества точек равного 2000, 10 000, 50 000 (см. примечание 2)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Сделать выводы.</w:t>
      </w:r>
    </w:p>
    <w:p w:rsidR="00000000" w:rsidDel="00000000" w:rsidP="00000000" w:rsidRDefault="00000000" w:rsidRPr="00000000" w14:paraId="00000014">
      <w:pPr>
        <w:spacing w:line="360" w:lineRule="auto"/>
        <w:ind w:firstLine="567"/>
        <w:jc w:val="both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4) Подумать, каким образом следует организовать пересылку сообщений между процессами посредством блокирующих функций приема/передачи, чтобы суммарное время передачи в конце каждого шага по времени было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О(1)</w:t>
      </w:r>
      <w:r w:rsidDel="00000000" w:rsidR="00000000" w:rsidRPr="00000000">
        <w:rPr>
          <w:b w:val="1"/>
          <w:sz w:val="28"/>
          <w:szCs w:val="28"/>
          <w:rtl w:val="0"/>
        </w:rPr>
        <w:t xml:space="preserve"> (а не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О(p) </w:t>
      </w:r>
      <w:r w:rsidDel="00000000" w:rsidR="00000000" w:rsidRPr="00000000">
        <w:rPr>
          <w:b w:val="1"/>
          <w:sz w:val="28"/>
          <w:szCs w:val="28"/>
          <w:rtl w:val="0"/>
        </w:rPr>
        <w:t xml:space="preserve">). Реализовать оба варианта.</w:t>
      </w:r>
    </w:p>
    <w:p w:rsidR="00000000" w:rsidDel="00000000" w:rsidP="00000000" w:rsidRDefault="00000000" w:rsidRPr="00000000" w14:paraId="00000015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Примечания:</w:t>
      </w:r>
    </w:p>
    <w:p w:rsidR="00000000" w:rsidDel="00000000" w:rsidP="00000000" w:rsidRDefault="00000000" w:rsidRPr="00000000" w14:paraId="00000018">
      <w:pPr>
        <w:spacing w:line="360" w:lineRule="auto"/>
        <w:ind w:firstLine="567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Шаг по времени должен удовлетворять условию Куранта</w:t>
      </w:r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Начала графиков должны лежать практически на прямой. Должно выполняться условие Куранта. Для обеспечения разумности времени счета можно уменьшить конечное время T (скажем, Т может быть равным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-4</w:t>
      </w:r>
      <w:r w:rsidDel="00000000" w:rsidR="00000000" w:rsidRPr="00000000">
        <w:rPr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36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0" w:before="0" w:line="360" w:lineRule="auto"/>
      <w:ind w:left="1620" w:hanging="720"/>
      <w:jc w:val="both"/>
    </w:pPr>
    <w:rPr>
      <w:b w:val="0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0" w:before="0" w:line="240" w:lineRule="auto"/>
      <w:ind w:left="1571" w:hanging="720"/>
      <w:jc w:val="both"/>
    </w:pPr>
    <w:rPr>
      <w:b w:val="0"/>
      <w:i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line="521" w:lineRule="auto"/>
      <w:ind w:left="0" w:firstLine="0"/>
      <w:jc w:val="center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ind w:left="0" w:firstLine="0"/>
    </w:pPr>
    <w:rPr>
      <w:rFonts w:ascii="Times" w:cs="Times" w:eastAsia="Times" w:hAnsi="Times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ind w:left="0" w:firstLine="0"/>
      <w:jc w:val="right"/>
    </w:pPr>
    <w:rPr>
      <w:rFonts w:ascii="Times" w:cs="Times" w:eastAsia="Times" w:hAnsi="Times"/>
      <w:b w:val="1"/>
    </w:rPr>
  </w:style>
  <w:style w:type="paragraph" w:styleId="Title">
    <w:name w:val="Title"/>
    <w:basedOn w:val="Normal"/>
    <w:next w:val="Normal"/>
    <w:pPr>
      <w:spacing w:after="240" w:lineRule="auto"/>
      <w:jc w:val="center"/>
    </w:pPr>
    <w:rPr/>
  </w:style>
  <w:style w:type="paragraph" w:styleId="a" w:default="1">
    <w:name w:val="Normal"/>
    <w:qFormat w:val="1"/>
    <w:rsid w:val="002F14B8"/>
    <w:rPr>
      <w:sz w:val="24"/>
      <w:szCs w:val="24"/>
      <w:lang w:eastAsia="ru-RU"/>
    </w:rPr>
  </w:style>
  <w:style w:type="paragraph" w:styleId="1">
    <w:name w:val="heading 1"/>
    <w:aliases w:val="Char"/>
    <w:basedOn w:val="a"/>
    <w:next w:val="a"/>
    <w:link w:val="11"/>
    <w:qFormat w:val="1"/>
    <w:rsid w:val="002F14B8"/>
    <w:pPr>
      <w:keepNext w:val="1"/>
      <w:numPr>
        <w:numId w:val="11"/>
      </w:numPr>
      <w:spacing w:after="240" w:before="240" w:line="360" w:lineRule="auto"/>
      <w:outlineLvl w:val="0"/>
    </w:pPr>
    <w:rPr>
      <w:rFonts w:cstheme="majorBidi" w:eastAsiaTheme="majorEastAsia"/>
      <w:b w:val="1"/>
      <w:bCs w:val="1"/>
      <w:kern w:val="32"/>
      <w:sz w:val="28"/>
      <w:szCs w:val="32"/>
      <w:lang w:eastAsia="en-US"/>
    </w:rPr>
  </w:style>
  <w:style w:type="paragraph" w:styleId="2">
    <w:name w:val="heading 2"/>
    <w:aliases w:val="ПодглаваНовый"/>
    <w:basedOn w:val="1"/>
    <w:next w:val="a"/>
    <w:link w:val="21"/>
    <w:autoRedefine w:val="1"/>
    <w:qFormat w:val="1"/>
    <w:rsid w:val="002F14B8"/>
    <w:pPr>
      <w:numPr>
        <w:ilvl w:val="1"/>
        <w:numId w:val="5"/>
      </w:numPr>
      <w:spacing w:after="0" w:before="0"/>
      <w:jc w:val="both"/>
      <w:outlineLvl w:val="1"/>
    </w:pPr>
    <w:rPr>
      <w:rFonts w:cs="Times New Roman" w:eastAsia="Times New Roman"/>
      <w:b w:val="0"/>
      <w:bCs w:val="0"/>
      <w:color w:val="000000"/>
      <w:szCs w:val="28"/>
    </w:rPr>
  </w:style>
  <w:style w:type="paragraph" w:styleId="3">
    <w:name w:val="heading 3"/>
    <w:aliases w:val="Заголовок3,Новый"/>
    <w:basedOn w:val="2"/>
    <w:next w:val="a"/>
    <w:link w:val="31"/>
    <w:autoRedefine w:val="1"/>
    <w:qFormat w:val="1"/>
    <w:rsid w:val="002F14B8"/>
    <w:pPr>
      <w:numPr>
        <w:ilvl w:val="2"/>
        <w:numId w:val="1"/>
      </w:numPr>
      <w:tabs>
        <w:tab w:val="num" w:pos="0"/>
      </w:tabs>
      <w:suppressAutoHyphens w:val="1"/>
      <w:spacing w:line="240" w:lineRule="auto"/>
      <w:ind w:left="1571" w:hanging="720"/>
      <w:outlineLvl w:val="2"/>
    </w:pPr>
    <w:rPr>
      <w:rFonts w:cstheme="majorBidi" w:eastAsiaTheme="majorEastAsia"/>
      <w:i w:val="1"/>
      <w:sz w:val="26"/>
      <w:szCs w:val="24"/>
    </w:rPr>
  </w:style>
  <w:style w:type="paragraph" w:styleId="4">
    <w:name w:val="heading 4"/>
    <w:aliases w:val=" Char1"/>
    <w:basedOn w:val="a"/>
    <w:next w:val="a"/>
    <w:link w:val="40"/>
    <w:qFormat w:val="1"/>
    <w:rsid w:val="002F14B8"/>
    <w:pPr>
      <w:keepNext w:val="1"/>
      <w:numPr>
        <w:ilvl w:val="3"/>
        <w:numId w:val="11"/>
      </w:numPr>
      <w:spacing w:line="521" w:lineRule="auto"/>
      <w:jc w:val="center"/>
      <w:outlineLvl w:val="3"/>
    </w:pPr>
    <w:rPr>
      <w:b w:val="1"/>
      <w:snapToGrid w:val="0"/>
      <w:sz w:val="28"/>
      <w:szCs w:val="20"/>
      <w:lang w:eastAsia="en-US"/>
    </w:rPr>
  </w:style>
  <w:style w:type="paragraph" w:styleId="5">
    <w:name w:val="heading 5"/>
    <w:basedOn w:val="a"/>
    <w:next w:val="a"/>
    <w:link w:val="50"/>
    <w:qFormat w:val="1"/>
    <w:rsid w:val="002F14B8"/>
    <w:pPr>
      <w:keepNext w:val="1"/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rFonts w:ascii="Times New Roman CYR" w:cs="Times New Roman CYR" w:hAnsi="Times New Roman CYR"/>
      <w:b w:val="1"/>
      <w:bCs w:val="1"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 w:val="1"/>
    <w:rsid w:val="002F14B8"/>
    <w:pPr>
      <w:keepNext w:val="1"/>
      <w:numPr>
        <w:ilvl w:val="5"/>
        <w:numId w:val="11"/>
      </w:numPr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Times New Roman CYR" w:cs="Times New Roman CYR" w:hAnsi="Times New Roman CYR"/>
      <w:b w:val="1"/>
      <w:bCs w:val="1"/>
    </w:rPr>
  </w:style>
  <w:style w:type="paragraph" w:styleId="7">
    <w:name w:val="heading 7"/>
    <w:basedOn w:val="a"/>
    <w:next w:val="a"/>
    <w:link w:val="70"/>
    <w:qFormat w:val="1"/>
    <w:rsid w:val="002F14B8"/>
    <w:pPr>
      <w:numPr>
        <w:ilvl w:val="6"/>
        <w:numId w:val="11"/>
      </w:numPr>
      <w:spacing w:after="60" w:before="240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qFormat w:val="1"/>
    <w:rsid w:val="002F14B8"/>
    <w:pPr>
      <w:numPr>
        <w:ilvl w:val="7"/>
        <w:numId w:val="11"/>
      </w:numPr>
      <w:spacing w:after="60" w:before="240"/>
      <w:outlineLvl w:val="7"/>
    </w:pPr>
    <w:rPr>
      <w:i w:val="1"/>
      <w:iCs w:val="1"/>
      <w:lang w:eastAsia="en-US"/>
    </w:rPr>
  </w:style>
  <w:style w:type="paragraph" w:styleId="9">
    <w:name w:val="heading 9"/>
    <w:basedOn w:val="a"/>
    <w:next w:val="a"/>
    <w:link w:val="90"/>
    <w:qFormat w:val="1"/>
    <w:rsid w:val="002F14B8"/>
    <w:pPr>
      <w:numPr>
        <w:ilvl w:val="8"/>
        <w:numId w:val="11"/>
      </w:numPr>
      <w:spacing w:after="60" w:before="240"/>
      <w:outlineLvl w:val="8"/>
    </w:pPr>
    <w:rPr>
      <w:rFonts w:ascii="Arial" w:cs="Arial" w:hAnsi="Arial"/>
      <w:sz w:val="22"/>
      <w:szCs w:val="22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Заголовок оглавления1"/>
    <w:basedOn w:val="1"/>
    <w:next w:val="a"/>
    <w:qFormat w:val="1"/>
    <w:rsid w:val="002F14B8"/>
    <w:pPr>
      <w:keepLines w:val="1"/>
      <w:pageBreakBefore w:val="1"/>
      <w:numPr>
        <w:numId w:val="0"/>
      </w:numPr>
      <w:spacing w:after="0" w:before="480" w:line="276" w:lineRule="auto"/>
      <w:jc w:val="both"/>
      <w:outlineLvl w:val="9"/>
    </w:pPr>
    <w:rPr>
      <w:rFonts w:ascii="Cambria" w:cs="Times New Roman" w:eastAsia="Times New Roman" w:hAnsi="Cambria"/>
      <w:color w:val="365f91"/>
      <w:kern w:val="0"/>
      <w:szCs w:val="28"/>
    </w:rPr>
  </w:style>
  <w:style w:type="character" w:styleId="12" w:customStyle="1">
    <w:name w:val="Заголовок 1 Знак"/>
    <w:basedOn w:val="a0"/>
    <w:uiPriority w:val="9"/>
    <w:rsid w:val="002F14B8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13" w:customStyle="1">
    <w:name w:val="Абзац списка1"/>
    <w:basedOn w:val="a"/>
    <w:qFormat w:val="1"/>
    <w:rsid w:val="002F14B8"/>
    <w:pPr>
      <w:spacing w:after="200" w:line="276" w:lineRule="auto"/>
      <w:ind w:left="720"/>
      <w:contextualSpacing w:val="1"/>
      <w:jc w:val="both"/>
    </w:pPr>
    <w:rPr>
      <w:rFonts w:ascii="Calibri" w:hAnsi="Calibri"/>
      <w:sz w:val="22"/>
      <w:szCs w:val="22"/>
    </w:rPr>
  </w:style>
  <w:style w:type="paragraph" w:styleId="ListParagraph1" w:customStyle="1">
    <w:name w:val="List Paragraph1"/>
    <w:basedOn w:val="a"/>
    <w:qFormat w:val="1"/>
    <w:rsid w:val="002F14B8"/>
    <w:pPr>
      <w:suppressAutoHyphens w:val="1"/>
      <w:spacing w:line="360" w:lineRule="auto"/>
      <w:ind w:left="708"/>
      <w:jc w:val="both"/>
    </w:pPr>
    <w:rPr>
      <w:lang w:eastAsia="ar-SA" w:val="en-US"/>
    </w:rPr>
  </w:style>
  <w:style w:type="paragraph" w:styleId="a3" w:customStyle="1">
    <w:name w:val="Параграф"/>
    <w:basedOn w:val="a4"/>
    <w:link w:val="Char"/>
    <w:qFormat w:val="1"/>
    <w:rsid w:val="002F14B8"/>
    <w:pPr>
      <w:spacing w:line="360" w:lineRule="auto"/>
      <w:ind w:left="567"/>
      <w:jc w:val="both"/>
    </w:pPr>
    <w:rPr>
      <w:bCs w:val="1"/>
      <w:iCs w:val="1"/>
      <w:color w:val="000000"/>
      <w:sz w:val="28"/>
      <w:szCs w:val="28"/>
    </w:rPr>
  </w:style>
  <w:style w:type="character" w:styleId="Char" w:customStyle="1">
    <w:name w:val="Параграф Char"/>
    <w:link w:val="a3"/>
    <w:rsid w:val="002F14B8"/>
    <w:rPr>
      <w:bCs w:val="1"/>
      <w:iCs w:val="1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 w:val="1"/>
    <w:unhideWhenUsed w:val="1"/>
    <w:rsid w:val="002F14B8"/>
  </w:style>
  <w:style w:type="paragraph" w:styleId="30" w:customStyle="1">
    <w:name w:val="Заголовок отчета 3"/>
    <w:basedOn w:val="3"/>
    <w:qFormat w:val="1"/>
    <w:rsid w:val="002F14B8"/>
    <w:pPr>
      <w:pageBreakBefore w:val="1"/>
      <w:numPr>
        <w:ilvl w:val="0"/>
        <w:numId w:val="0"/>
      </w:numPr>
      <w:jc w:val="center"/>
    </w:pPr>
    <w:rPr>
      <w:rFonts w:cs="Times New Roman" w:eastAsia="Times New Roman"/>
      <w:b w:val="1"/>
      <w:i w:val="0"/>
    </w:rPr>
  </w:style>
  <w:style w:type="character" w:styleId="32" w:customStyle="1">
    <w:name w:val="Заголовок 3 Знак"/>
    <w:basedOn w:val="a0"/>
    <w:uiPriority w:val="9"/>
    <w:semiHidden w:val="1"/>
    <w:rsid w:val="002F14B8"/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  <w:lang w:eastAsia="ru-RU"/>
    </w:rPr>
  </w:style>
  <w:style w:type="paragraph" w:styleId="01" w:customStyle="1">
    <w:name w:val="01 Просто текст"/>
    <w:basedOn w:val="a4"/>
    <w:link w:val="010"/>
    <w:qFormat w:val="1"/>
    <w:rsid w:val="002F14B8"/>
    <w:pPr>
      <w:spacing w:line="360" w:lineRule="auto"/>
      <w:ind w:firstLine="567"/>
      <w:jc w:val="both"/>
    </w:pPr>
    <w:rPr>
      <w:color w:val="000000"/>
      <w:sz w:val="28"/>
    </w:rPr>
  </w:style>
  <w:style w:type="character" w:styleId="010" w:customStyle="1">
    <w:name w:val="01 Просто текст Знак"/>
    <w:link w:val="01"/>
    <w:rsid w:val="002F14B8"/>
    <w:rPr>
      <w:color w:val="000000"/>
      <w:sz w:val="28"/>
      <w:szCs w:val="24"/>
      <w:lang w:eastAsia="ru-RU"/>
    </w:rPr>
  </w:style>
  <w:style w:type="paragraph" w:styleId="03" w:customStyle="1">
    <w:name w:val="03 Маркер (тире)"/>
    <w:basedOn w:val="a5"/>
    <w:link w:val="030"/>
    <w:qFormat w:val="1"/>
    <w:rsid w:val="002F14B8"/>
    <w:pPr>
      <w:tabs>
        <w:tab w:val="left" w:pos="851"/>
      </w:tabs>
      <w:spacing w:after="0" w:line="360" w:lineRule="auto"/>
      <w:ind w:left="0" w:firstLine="567"/>
      <w:jc w:val="both"/>
    </w:pPr>
    <w:rPr>
      <w:rFonts w:ascii="Times New Roman" w:hAnsi="Times New Roman"/>
      <w:sz w:val="28"/>
      <w:szCs w:val="28"/>
    </w:rPr>
  </w:style>
  <w:style w:type="character" w:styleId="030" w:customStyle="1">
    <w:name w:val="03 Маркер (тире) Знак"/>
    <w:link w:val="03"/>
    <w:rsid w:val="002F14B8"/>
    <w:rPr>
      <w:rFonts w:eastAsia="Calibri"/>
      <w:sz w:val="28"/>
      <w:szCs w:val="28"/>
    </w:rPr>
  </w:style>
  <w:style w:type="paragraph" w:styleId="a5">
    <w:name w:val="List Paragraph"/>
    <w:basedOn w:val="a"/>
    <w:uiPriority w:val="34"/>
    <w:qFormat w:val="1"/>
    <w:rsid w:val="002F14B8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paragraph" w:styleId="05" w:customStyle="1">
    <w:name w:val="05 Список (номер скобка)"/>
    <w:basedOn w:val="a"/>
    <w:link w:val="050"/>
    <w:qFormat w:val="1"/>
    <w:rsid w:val="002F14B8"/>
    <w:pPr>
      <w:tabs>
        <w:tab w:val="left" w:pos="851"/>
      </w:tabs>
      <w:spacing w:line="360" w:lineRule="auto"/>
      <w:ind w:firstLine="567"/>
      <w:contextualSpacing w:val="1"/>
      <w:jc w:val="both"/>
    </w:pPr>
    <w:rPr>
      <w:rFonts w:eastAsia="Calibri"/>
      <w:sz w:val="28"/>
      <w:szCs w:val="28"/>
      <w:lang w:eastAsia="en-US"/>
    </w:rPr>
  </w:style>
  <w:style w:type="character" w:styleId="050" w:customStyle="1">
    <w:name w:val="05 Список (номер скобка) Знак"/>
    <w:link w:val="05"/>
    <w:rsid w:val="002F14B8"/>
    <w:rPr>
      <w:rFonts w:eastAsia="Calibri"/>
      <w:sz w:val="28"/>
      <w:szCs w:val="28"/>
    </w:rPr>
  </w:style>
  <w:style w:type="character" w:styleId="11" w:customStyle="1">
    <w:name w:val="Заголовок 1 Знак1"/>
    <w:aliases w:val="Char Знак"/>
    <w:link w:val="1"/>
    <w:rsid w:val="002F14B8"/>
    <w:rPr>
      <w:rFonts w:cstheme="majorBidi" w:eastAsiaTheme="majorEastAsia"/>
      <w:b w:val="1"/>
      <w:bCs w:val="1"/>
      <w:kern w:val="32"/>
      <w:sz w:val="28"/>
      <w:szCs w:val="32"/>
    </w:rPr>
  </w:style>
  <w:style w:type="character" w:styleId="20" w:customStyle="1">
    <w:name w:val="Заголовок 2 Знак"/>
    <w:basedOn w:val="a0"/>
    <w:uiPriority w:val="9"/>
    <w:semiHidden w:val="1"/>
    <w:rsid w:val="002F14B8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ru-RU"/>
    </w:rPr>
  </w:style>
  <w:style w:type="character" w:styleId="21" w:customStyle="1">
    <w:name w:val="Заголовок 2 Знак1"/>
    <w:aliases w:val="ПодглаваНовый Знак"/>
    <w:link w:val="2"/>
    <w:locked w:val="1"/>
    <w:rsid w:val="002F14B8"/>
    <w:rPr>
      <w:color w:val="000000"/>
      <w:kern w:val="32"/>
      <w:sz w:val="28"/>
      <w:szCs w:val="28"/>
    </w:rPr>
  </w:style>
  <w:style w:type="character" w:styleId="31" w:customStyle="1">
    <w:name w:val="Заголовок 3 Знак1"/>
    <w:aliases w:val="Заголовок3 Знак,Новый Знак"/>
    <w:link w:val="3"/>
    <w:rsid w:val="002F14B8"/>
    <w:rPr>
      <w:rFonts w:cstheme="majorBidi" w:eastAsiaTheme="majorEastAsia"/>
      <w:i w:val="1"/>
      <w:color w:val="000000"/>
      <w:kern w:val="32"/>
      <w:sz w:val="26"/>
      <w:szCs w:val="24"/>
    </w:rPr>
  </w:style>
  <w:style w:type="character" w:styleId="40" w:customStyle="1">
    <w:name w:val="Заголовок 4 Знак"/>
    <w:aliases w:val=" Char1 Знак"/>
    <w:link w:val="4"/>
    <w:rsid w:val="002F14B8"/>
    <w:rPr>
      <w:b w:val="1"/>
      <w:snapToGrid w:val="0"/>
      <w:sz w:val="28"/>
    </w:rPr>
  </w:style>
  <w:style w:type="character" w:styleId="50" w:customStyle="1">
    <w:name w:val="Заголовок 5 Знак"/>
    <w:link w:val="5"/>
    <w:rsid w:val="002F14B8"/>
    <w:rPr>
      <w:rFonts w:ascii="Times New Roman CYR" w:cs="Times New Roman CYR" w:hAnsi="Times New Roman CYR"/>
      <w:b w:val="1"/>
      <w:bCs w:val="1"/>
      <w:sz w:val="18"/>
      <w:szCs w:val="18"/>
    </w:rPr>
  </w:style>
  <w:style w:type="character" w:styleId="60" w:customStyle="1">
    <w:name w:val="Заголовок 6 Знак"/>
    <w:basedOn w:val="a0"/>
    <w:link w:val="6"/>
    <w:rsid w:val="002F14B8"/>
    <w:rPr>
      <w:rFonts w:ascii="Times New Roman CYR" w:cs="Times New Roman CYR" w:hAnsi="Times New Roman CYR"/>
      <w:b w:val="1"/>
      <w:bCs w:val="1"/>
      <w:sz w:val="24"/>
      <w:szCs w:val="24"/>
      <w:lang w:eastAsia="ru-RU"/>
    </w:rPr>
  </w:style>
  <w:style w:type="character" w:styleId="70" w:customStyle="1">
    <w:name w:val="Заголовок 7 Знак"/>
    <w:basedOn w:val="a0"/>
    <w:link w:val="7"/>
    <w:rsid w:val="002F14B8"/>
    <w:rPr>
      <w:sz w:val="24"/>
      <w:szCs w:val="24"/>
    </w:rPr>
  </w:style>
  <w:style w:type="character" w:styleId="80" w:customStyle="1">
    <w:name w:val="Заголовок 8 Знак"/>
    <w:basedOn w:val="a0"/>
    <w:link w:val="8"/>
    <w:rsid w:val="002F14B8"/>
    <w:rPr>
      <w:i w:val="1"/>
      <w:iCs w:val="1"/>
      <w:sz w:val="24"/>
      <w:szCs w:val="24"/>
    </w:rPr>
  </w:style>
  <w:style w:type="character" w:styleId="90" w:customStyle="1">
    <w:name w:val="Заголовок 9 Знак"/>
    <w:basedOn w:val="a0"/>
    <w:link w:val="9"/>
    <w:rsid w:val="002F14B8"/>
    <w:rPr>
      <w:rFonts w:ascii="Arial" w:cs="Arial" w:hAnsi="Arial"/>
      <w:sz w:val="22"/>
      <w:szCs w:val="22"/>
    </w:rPr>
  </w:style>
  <w:style w:type="paragraph" w:styleId="a6">
    <w:name w:val="caption"/>
    <w:basedOn w:val="a"/>
    <w:next w:val="a"/>
    <w:link w:val="a7"/>
    <w:qFormat w:val="1"/>
    <w:rsid w:val="002F14B8"/>
    <w:pPr>
      <w:spacing w:line="360" w:lineRule="auto"/>
      <w:jc w:val="both"/>
    </w:pPr>
    <w:rPr>
      <w:bCs w:val="1"/>
      <w:szCs w:val="20"/>
    </w:rPr>
  </w:style>
  <w:style w:type="character" w:styleId="a7" w:customStyle="1">
    <w:name w:val="Название объекта Знак"/>
    <w:link w:val="a6"/>
    <w:rsid w:val="002F14B8"/>
    <w:rPr>
      <w:bCs w:val="1"/>
      <w:sz w:val="24"/>
      <w:lang w:eastAsia="ru-RU"/>
    </w:rPr>
  </w:style>
  <w:style w:type="paragraph" w:styleId="a8">
    <w:name w:val="Title"/>
    <w:aliases w:val="Название рис."/>
    <w:basedOn w:val="a"/>
    <w:link w:val="14"/>
    <w:qFormat w:val="1"/>
    <w:rsid w:val="002F14B8"/>
    <w:pPr>
      <w:spacing w:after="240"/>
      <w:jc w:val="center"/>
    </w:pPr>
    <w:rPr>
      <w:bCs w:val="1"/>
      <w:szCs w:val="20"/>
    </w:rPr>
  </w:style>
  <w:style w:type="character" w:styleId="a9" w:customStyle="1">
    <w:name w:val="Название Знак"/>
    <w:basedOn w:val="a0"/>
    <w:uiPriority w:val="10"/>
    <w:rsid w:val="002F14B8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  <w:lang w:eastAsia="ru-RU"/>
    </w:rPr>
  </w:style>
  <w:style w:type="character" w:styleId="14" w:customStyle="1">
    <w:name w:val="Название Знак1"/>
    <w:aliases w:val="Название рис. Знак"/>
    <w:basedOn w:val="a0"/>
    <w:link w:val="a8"/>
    <w:rsid w:val="002F14B8"/>
    <w:rPr>
      <w:bCs w:val="1"/>
      <w:sz w:val="24"/>
      <w:lang w:eastAsia="ru-RU"/>
    </w:rPr>
  </w:style>
  <w:style w:type="paragraph" w:styleId="aa">
    <w:name w:val="Subtitle"/>
    <w:basedOn w:val="a"/>
    <w:next w:val="a"/>
    <w:link w:val="ab"/>
    <w:qFormat w:val="1"/>
    <w:rsid w:val="002F14B8"/>
    <w:pPr>
      <w:spacing w:after="60" w:line="276" w:lineRule="auto"/>
      <w:jc w:val="center"/>
      <w:outlineLvl w:val="1"/>
    </w:pPr>
    <w:rPr>
      <w:rFonts w:ascii="Cambria" w:hAnsi="Cambria"/>
      <w:lang w:eastAsia="x-none" w:val="x-none"/>
    </w:rPr>
  </w:style>
  <w:style w:type="character" w:styleId="ab" w:customStyle="1">
    <w:name w:val="Подзаголовок Знак"/>
    <w:basedOn w:val="a0"/>
    <w:link w:val="aa"/>
    <w:rsid w:val="002F14B8"/>
    <w:rPr>
      <w:rFonts w:ascii="Cambria" w:hAnsi="Cambria"/>
      <w:sz w:val="24"/>
      <w:szCs w:val="24"/>
      <w:lang w:eastAsia="x-none" w:val="x-none"/>
    </w:rPr>
  </w:style>
  <w:style w:type="character" w:styleId="ac">
    <w:name w:val="Strong"/>
    <w:qFormat w:val="1"/>
    <w:rsid w:val="002F14B8"/>
    <w:rPr>
      <w:b w:val="1"/>
      <w:bCs w:val="0"/>
      <w:sz w:val="24"/>
      <w:lang w:bidi="ar-SA" w:eastAsia="ru-RU" w:val="ru-RU"/>
    </w:rPr>
  </w:style>
  <w:style w:type="character" w:styleId="ad">
    <w:name w:val="Emphasis"/>
    <w:qFormat w:val="1"/>
    <w:rsid w:val="002F14B8"/>
    <w:rPr>
      <w:i w:val="1"/>
      <w:iCs w:val="1"/>
    </w:rPr>
  </w:style>
  <w:style w:type="paragraph" w:styleId="ae">
    <w:name w:val="No Spacing"/>
    <w:qFormat w:val="1"/>
    <w:rsid w:val="002F14B8"/>
    <w:rPr>
      <w:rFonts w:ascii="Calibri" w:eastAsia="Calibri" w:hAnsi="Calibri"/>
      <w:sz w:val="22"/>
      <w:szCs w:val="22"/>
    </w:rPr>
  </w:style>
  <w:style w:type="paragraph" w:styleId="af">
    <w:name w:val="TOC Heading"/>
    <w:basedOn w:val="1"/>
    <w:next w:val="a"/>
    <w:uiPriority w:val="39"/>
    <w:qFormat w:val="1"/>
    <w:rsid w:val="002F14B8"/>
    <w:pPr>
      <w:keepLines w:val="1"/>
      <w:numPr>
        <w:numId w:val="0"/>
      </w:numPr>
      <w:spacing w:after="0" w:before="480" w:line="276" w:lineRule="auto"/>
      <w:outlineLvl w:val="9"/>
    </w:pPr>
    <w:rPr>
      <w:rFonts w:ascii="Cambria" w:cs="Times New Roman" w:eastAsia="Times New Roman" w:hAnsi="Cambria"/>
      <w:color w:val="365f91"/>
      <w:kern w:val="0"/>
      <w:szCs w:val="28"/>
    </w:rPr>
  </w:style>
  <w:style w:type="paragraph" w:styleId="af0">
    <w:name w:val="Balloon Text"/>
    <w:basedOn w:val="a"/>
    <w:link w:val="af1"/>
    <w:uiPriority w:val="99"/>
    <w:semiHidden w:val="1"/>
    <w:unhideWhenUsed w:val="1"/>
    <w:rsid w:val="00A25E97"/>
    <w:rPr>
      <w:rFonts w:ascii="Tahoma" w:cs="Tahoma" w:hAnsi="Tahoma"/>
      <w:sz w:val="16"/>
      <w:szCs w:val="16"/>
    </w:rPr>
  </w:style>
  <w:style w:type="character" w:styleId="af1" w:customStyle="1">
    <w:name w:val="Текст выноски Знак"/>
    <w:basedOn w:val="a0"/>
    <w:link w:val="af0"/>
    <w:uiPriority w:val="99"/>
    <w:semiHidden w:val="1"/>
    <w:rsid w:val="00A25E97"/>
    <w:rPr>
      <w:rFonts w:ascii="Tahoma" w:cs="Tahoma" w:hAnsi="Tahoma"/>
      <w:sz w:val="16"/>
      <w:szCs w:val="16"/>
      <w:lang w:eastAsia="ru-RU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FTGbJtAt7tWlros6R2r42BnrAw==">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2014-02-17T09:21:00Z</dcterms:created>
  <dc:creator>Aleksey</dc:creator>
</cp:coreProperties>
</file>